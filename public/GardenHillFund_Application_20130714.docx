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7D1256" w14:textId="77777777" w:rsidR="000D1E59" w:rsidRPr="007E6B54" w:rsidRDefault="000D1E59">
      <w:pPr>
        <w:pStyle w:val="normal0"/>
        <w:rPr>
          <w:i/>
        </w:rPr>
      </w:pPr>
      <w:bookmarkStart w:id="0" w:name="h.gjdgxs" w:colFirst="0" w:colLast="0"/>
      <w:bookmarkEnd w:id="0"/>
      <w:r w:rsidRPr="007E6B54">
        <w:rPr>
          <w:i/>
        </w:rPr>
        <w:t xml:space="preserve">Dear Applicant: We are working on a version of this form that you can fill out on-line.  In the meantime, please create a Word document as your proposal and give us the following information and answers.  Please send the </w:t>
      </w:r>
      <w:r w:rsidR="008D14E5">
        <w:rPr>
          <w:i/>
        </w:rPr>
        <w:t xml:space="preserve">completed </w:t>
      </w:r>
      <w:r w:rsidRPr="007E6B54">
        <w:rPr>
          <w:i/>
        </w:rPr>
        <w:t xml:space="preserve">proposal to </w:t>
      </w:r>
      <w:hyperlink r:id="rId5" w:history="1">
        <w:r w:rsidRPr="007E6B54">
          <w:rPr>
            <w:rStyle w:val="Hyperlink"/>
            <w:i/>
          </w:rPr>
          <w:t>GardenHillFund@mountainschool.org</w:t>
        </w:r>
      </w:hyperlink>
      <w:r w:rsidRPr="007E6B54">
        <w:rPr>
          <w:i/>
        </w:rPr>
        <w:t xml:space="preserve">.  </w:t>
      </w:r>
      <w:r w:rsidR="008D14E5">
        <w:rPr>
          <w:i/>
        </w:rPr>
        <w:t xml:space="preserve"> Best wishes from the Alumni Committee</w:t>
      </w:r>
    </w:p>
    <w:p w14:paraId="28B41FD4" w14:textId="77777777" w:rsidR="003B6484" w:rsidRDefault="008D14E5">
      <w:pPr>
        <w:pStyle w:val="normal0"/>
      </w:pPr>
      <w:r>
        <w:t xml:space="preserve">Name: </w:t>
      </w:r>
    </w:p>
    <w:p w14:paraId="2135C6E2" w14:textId="77777777" w:rsidR="003B6484" w:rsidRDefault="008D14E5">
      <w:pPr>
        <w:pStyle w:val="normal0"/>
      </w:pPr>
      <w:r>
        <w:t>Mountain School semester:</w:t>
      </w:r>
    </w:p>
    <w:p w14:paraId="271B8ECA" w14:textId="77777777" w:rsidR="003B6484" w:rsidRDefault="008D14E5">
      <w:pPr>
        <w:pStyle w:val="normal0"/>
      </w:pPr>
      <w:r>
        <w:t>Home Address:</w:t>
      </w:r>
    </w:p>
    <w:p w14:paraId="6741A82F" w14:textId="77777777" w:rsidR="003B6484" w:rsidRDefault="008D14E5">
      <w:pPr>
        <w:pStyle w:val="normal0"/>
      </w:pPr>
      <w:r>
        <w:t>Email Address:</w:t>
      </w:r>
      <w:bookmarkStart w:id="1" w:name="_GoBack"/>
      <w:bookmarkEnd w:id="1"/>
    </w:p>
    <w:p w14:paraId="5CDDF3E1" w14:textId="77777777" w:rsidR="003B6484" w:rsidRDefault="008D14E5">
      <w:pPr>
        <w:pStyle w:val="normal0"/>
      </w:pPr>
      <w:r>
        <w:t>Phone Number:</w:t>
      </w:r>
    </w:p>
    <w:p w14:paraId="49E1F2A7" w14:textId="77777777" w:rsidR="003B6484" w:rsidRDefault="008D14E5">
      <w:pPr>
        <w:pStyle w:val="normal0"/>
      </w:pPr>
      <w:r>
        <w:t>Website (if applicable):</w:t>
      </w:r>
    </w:p>
    <w:p w14:paraId="7C26CA6E" w14:textId="77777777" w:rsidR="003B6484" w:rsidRDefault="003B6484">
      <w:pPr>
        <w:pStyle w:val="normal0"/>
      </w:pPr>
    </w:p>
    <w:p w14:paraId="7730CF06" w14:textId="77777777" w:rsidR="003B6484" w:rsidRDefault="008D14E5">
      <w:pPr>
        <w:pStyle w:val="normal0"/>
      </w:pPr>
      <w:r>
        <w:t>What type of grant are you applying for?</w:t>
      </w:r>
    </w:p>
    <w:p w14:paraId="26831D21" w14:textId="77777777" w:rsidR="003B6484" w:rsidRDefault="003B6484">
      <w:pPr>
        <w:pStyle w:val="normal0"/>
      </w:pPr>
    </w:p>
    <w:p w14:paraId="0F014FE3" w14:textId="77777777" w:rsidR="003B6484" w:rsidRDefault="008D14E5">
      <w:pPr>
        <w:pStyle w:val="normal0"/>
      </w:pPr>
      <w:r>
        <w:t>_____ Garden Hill Grant (between $2,000 and $10,000)</w:t>
      </w:r>
    </w:p>
    <w:p w14:paraId="40626339" w14:textId="77777777" w:rsidR="003B6484" w:rsidRDefault="008D14E5">
      <w:pPr>
        <w:pStyle w:val="normal0"/>
      </w:pPr>
      <w:r>
        <w:tab/>
        <w:t xml:space="preserve">                                                              Amount requested: _____________________</w:t>
      </w:r>
    </w:p>
    <w:p w14:paraId="19855E8C" w14:textId="77777777" w:rsidR="003B6484" w:rsidRDefault="008D14E5">
      <w:pPr>
        <w:pStyle w:val="normal0"/>
      </w:pPr>
      <w:r>
        <w:t xml:space="preserve">   </w:t>
      </w:r>
    </w:p>
    <w:p w14:paraId="2C88D65C" w14:textId="77777777" w:rsidR="003B6484" w:rsidRDefault="008D14E5">
      <w:pPr>
        <w:pStyle w:val="normal0"/>
      </w:pPr>
      <w:r>
        <w:t>_____ Mini-Grant (up to ($1000</w:t>
      </w:r>
      <w:proofErr w:type="gramStart"/>
      <w:r>
        <w:t>)                     Amount</w:t>
      </w:r>
      <w:proofErr w:type="gramEnd"/>
      <w:r>
        <w:t xml:space="preserve"> requested: _______________________</w:t>
      </w:r>
    </w:p>
    <w:p w14:paraId="1894556D" w14:textId="77777777" w:rsidR="003B6484" w:rsidRDefault="003B6484">
      <w:pPr>
        <w:pStyle w:val="normal0"/>
      </w:pPr>
    </w:p>
    <w:p w14:paraId="0D9DED73" w14:textId="77777777" w:rsidR="003B6484" w:rsidRDefault="003B6484">
      <w:pPr>
        <w:pStyle w:val="normal0"/>
      </w:pPr>
    </w:p>
    <w:p w14:paraId="7EAB06C0" w14:textId="77777777" w:rsidR="003B6484" w:rsidRDefault="008D14E5">
      <w:pPr>
        <w:pStyle w:val="normal0"/>
      </w:pPr>
      <w:r>
        <w:t>What do you plan to do if you are awarded a grant?  Who will this project serve?  What would success look like for you at the end of this project? (Suggested word limit: 300 words)</w:t>
      </w:r>
    </w:p>
    <w:p w14:paraId="022EF9E0" w14:textId="77777777" w:rsidR="003B6484" w:rsidRDefault="003B6484">
      <w:pPr>
        <w:pStyle w:val="normal0"/>
      </w:pPr>
    </w:p>
    <w:p w14:paraId="5F34BF3E" w14:textId="77777777" w:rsidR="003B6484" w:rsidRDefault="003B6484">
      <w:pPr>
        <w:pStyle w:val="normal0"/>
      </w:pPr>
    </w:p>
    <w:p w14:paraId="0599A890" w14:textId="77777777" w:rsidR="003B6484" w:rsidRDefault="008D14E5">
      <w:pPr>
        <w:pStyle w:val="normal0"/>
      </w:pPr>
      <w:r>
        <w:t>What is the timetable for your project?</w:t>
      </w:r>
    </w:p>
    <w:p w14:paraId="72E44A2A" w14:textId="77777777" w:rsidR="003B6484" w:rsidRDefault="003B6484">
      <w:pPr>
        <w:pStyle w:val="normal0"/>
      </w:pPr>
    </w:p>
    <w:p w14:paraId="3AFE33C1" w14:textId="77777777" w:rsidR="003B6484" w:rsidRDefault="008D14E5">
      <w:pPr>
        <w:pStyle w:val="normal0"/>
      </w:pPr>
      <w:r>
        <w:t>If you are working with or for an organization, please give a brief description of its history and mission.  (Suggested word limit: 100 words)</w:t>
      </w:r>
    </w:p>
    <w:p w14:paraId="45144EC0" w14:textId="77777777" w:rsidR="003B6484" w:rsidRDefault="003B6484">
      <w:pPr>
        <w:pStyle w:val="normal0"/>
      </w:pPr>
    </w:p>
    <w:p w14:paraId="371DFB36" w14:textId="77777777" w:rsidR="003B6484" w:rsidRDefault="003B6484">
      <w:pPr>
        <w:pStyle w:val="normal0"/>
      </w:pPr>
    </w:p>
    <w:p w14:paraId="143B09D5" w14:textId="77777777" w:rsidR="003B6484" w:rsidRDefault="003B6484">
      <w:pPr>
        <w:pStyle w:val="normal0"/>
      </w:pPr>
    </w:p>
    <w:p w14:paraId="37F4E13C" w14:textId="77777777" w:rsidR="003B6484" w:rsidRDefault="008D14E5">
      <w:pPr>
        <w:pStyle w:val="normal0"/>
      </w:pPr>
      <w:r>
        <w:t>Tell us a little about yourself and what has led to your interest in doing this project. (Suggested word limit: 100 words)</w:t>
      </w:r>
    </w:p>
    <w:p w14:paraId="48717EC2" w14:textId="77777777" w:rsidR="003B6484" w:rsidRDefault="003B6484">
      <w:pPr>
        <w:pStyle w:val="normal0"/>
      </w:pPr>
    </w:p>
    <w:p w14:paraId="4518A8A6" w14:textId="77777777" w:rsidR="003B6484" w:rsidRDefault="003B6484">
      <w:pPr>
        <w:pStyle w:val="normal0"/>
      </w:pPr>
    </w:p>
    <w:p w14:paraId="5E0ACFC7" w14:textId="77777777" w:rsidR="003B6484" w:rsidRDefault="003B6484">
      <w:pPr>
        <w:pStyle w:val="normal0"/>
      </w:pPr>
    </w:p>
    <w:p w14:paraId="5FD1FF93" w14:textId="77777777" w:rsidR="003B6484" w:rsidRDefault="008D14E5">
      <w:pPr>
        <w:pStyle w:val="normal0"/>
      </w:pPr>
      <w:r>
        <w:t>For Garden Hill Grants only: Please give a project budget, with itemized expenses.  Note if there will be any other funds (actual or in-kind) supporting your work.</w:t>
      </w:r>
    </w:p>
    <w:p w14:paraId="16469507" w14:textId="77777777" w:rsidR="003B6484" w:rsidRDefault="003B6484">
      <w:pPr>
        <w:pStyle w:val="normal0"/>
      </w:pPr>
    </w:p>
    <w:p w14:paraId="2CCFF33A" w14:textId="77777777" w:rsidR="003B6484" w:rsidRDefault="003B6484">
      <w:pPr>
        <w:pStyle w:val="normal0"/>
      </w:pPr>
    </w:p>
    <w:p w14:paraId="40B2CF10" w14:textId="77777777" w:rsidR="003B6484" w:rsidRDefault="008D14E5">
      <w:pPr>
        <w:pStyle w:val="normal0"/>
      </w:pPr>
      <w:r>
        <w:t>If you are awarded a grant, how do you envision sharing your work with the rest of the Mountain School community? (Suggested word limit: 75 words)</w:t>
      </w:r>
    </w:p>
    <w:p w14:paraId="26BE6E3C" w14:textId="77777777" w:rsidR="003B6484" w:rsidRDefault="003B6484">
      <w:pPr>
        <w:pStyle w:val="normal0"/>
      </w:pPr>
    </w:p>
    <w:p w14:paraId="7297A9F8" w14:textId="77777777" w:rsidR="003B6484" w:rsidRDefault="003B6484">
      <w:pPr>
        <w:pStyle w:val="normal0"/>
      </w:pPr>
    </w:p>
    <w:p w14:paraId="3F607572" w14:textId="77777777" w:rsidR="003B6484" w:rsidRDefault="003B6484">
      <w:pPr>
        <w:pStyle w:val="normal0"/>
      </w:pPr>
    </w:p>
    <w:p w14:paraId="7286750C" w14:textId="77777777" w:rsidR="003B6484" w:rsidRDefault="008D14E5">
      <w:pPr>
        <w:pStyle w:val="normal0"/>
      </w:pPr>
      <w:r>
        <w:t>Is there anything else you would like to tell us?</w:t>
      </w:r>
    </w:p>
    <w:sectPr w:rsidR="003B64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B6484"/>
    <w:rsid w:val="000D1E59"/>
    <w:rsid w:val="003B6484"/>
    <w:rsid w:val="007E6B54"/>
    <w:rsid w:val="008D14E5"/>
    <w:rsid w:val="009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C2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5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1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5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1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ardenHillFund@mountainschool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Macintosh Word</Application>
  <DocSecurity>0</DocSecurity>
  <Lines>11</Lines>
  <Paragraphs>3</Paragraphs>
  <ScaleCrop>false</ScaleCrop>
  <Company>Grant Associates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Questions for Garden Hill Fund (1).docx</dc:title>
  <cp:lastModifiedBy>Simon Taranto</cp:lastModifiedBy>
  <cp:revision>3</cp:revision>
  <dcterms:created xsi:type="dcterms:W3CDTF">2013-07-11T20:04:00Z</dcterms:created>
  <dcterms:modified xsi:type="dcterms:W3CDTF">2013-07-15T02:24:00Z</dcterms:modified>
</cp:coreProperties>
</file>